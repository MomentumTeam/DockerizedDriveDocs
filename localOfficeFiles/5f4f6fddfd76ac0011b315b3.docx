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563C49" w14:textId="77777777" w:rsidR="006562C1" w:rsidRDefault="00CB3D76">
      <w:pPr>
        <w:pStyle w:val="a5"/>
      </w:pPr>
      <w:r>
        <w:t xml:space="preserve">Lorem ipsum </w:t>
      </w:r>
    </w:p>
    <w:p w14:paraId="357A79D6" w14:textId="77777777" w:rsidR="005753CD" w:rsidRDefault="005753CD">
      <w:pPr>
        <w:pStyle w:val="TextBody"/>
        <w:widowControl/>
        <w:pBdr>
          <w:top w:val="nil"/>
          <w:left w:val="nil"/>
          <w:bottom w:val="nil"/>
          <w:right w:val="nil"/>
        </w:pBdr>
        <w:spacing w:after="225"/>
        <w:jc w:val="both"/>
        <w:rPr>
          <w:ins w:id="0" w:author="מחבר אחר" w:date="2020-09-02T14:11:00Z"/>
          <w:rFonts w:ascii="DejaVu Sans" w:hAnsi="DejaVu Sans" w:cs="DejaVu Sans"/>
          <w:color w:val="000000"/>
          <w:sz w:val="21"/>
        </w:rPr>
      </w:pPr>
    </w:p>
    <w:p w14:paraId="73563C4A" w14:textId="4864C945" w:rsidR="006562C1" w:rsidRDefault="00CB3D76">
      <w:pPr>
        <w:pStyle w:val="TextBody"/>
        <w:widowControl/>
        <w:pBdr>
          <w:top w:val="nil"/>
          <w:left w:val="nil"/>
          <w:bottom w:val="nil"/>
          <w:right w:val="nil"/>
        </w:pBdr>
        <w:spacing w:after="225"/>
        <w:jc w:val="both"/>
        <w:rPr>
          <w:del w:id="1" w:author="מחבר אחר" w:date="2020-09-02T14:11:00Z"/>
          <w:rFonts w:ascii="DejaVu Sans" w:hAnsi="DejaVu Sans" w:cs="DejaVu Sans"/>
          <w:color w:val="000000"/>
          <w:sz w:val="21"/>
        </w:rPr>
      </w:pPr>
      <w:del w:id="2" w:author="מחבר אחר" w:date="2020-09-02T14:11:00Z">
        <w:r>
          <w:rPr>
            <w:rFonts w:ascii="DejaVu Sans" w:hAnsi="DejaVu Sans" w:cs="DejaVu Sans"/>
            <w:color w:val="000000"/>
            <w:sz w:val="21"/>
          </w:rPr>
          <w:delText>aasdasdasdasdasd</w:delText>
        </w:r>
      </w:del>
    </w:p>
    <w:p w14:paraId="73563C4B" w14:textId="7335A533" w:rsidR="006562C1" w:rsidRDefault="00CB3D76">
      <w:pPr>
        <w:pStyle w:val="1"/>
        <w:numPr>
          <w:ilvl w:val="0"/>
          <w:numId w:val="4"/>
        </w:numPr>
        <w:ind w:left="0"/>
        <w:pPrChange w:id="3" w:author="מחבר אחר" w:date="2020-09-02T14:11:00Z">
          <w:pPr>
            <w:pStyle w:val="1"/>
            <w:numPr>
              <w:numId w:val="1"/>
            </w:numPr>
            <w:ind w:hanging="432"/>
          </w:pPr>
        </w:pPrChange>
      </w:pPr>
      <w:r>
        <w:t xml:space="preserve">Lorem ipsum dolor sit </w:t>
      </w:r>
      <w:ins w:id="4" w:author="מחבר אחר" w:date="2020-09-02T14:11:00Z">
        <w:r w:rsidR="00633988">
          <w:t>amet</w:t>
        </w:r>
      </w:ins>
      <w:del w:id="5" w:author="מחבר אחר" w:date="2020-09-02T14:11:00Z">
        <w:r>
          <w:delText>amasdasdasdasdaset</w:delText>
        </w:r>
      </w:del>
      <w:r>
        <w:t xml:space="preserve">, consectetur adipiscing elit. </w:t>
      </w:r>
      <w:r w:rsidR="00B56DF3">
        <w:t>Asd asd asd asd asd asd asd as d</w:t>
      </w:r>
    </w:p>
    <w:p w14:paraId="73563C4C" w14:textId="59A5BCA0" w:rsidR="006562C1" w:rsidRDefault="00633988">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Asdasd asd asd asd asd asd asd</w:t>
      </w:r>
      <w:bookmarkStart w:id="6" w:name="_GoBack"/>
      <w:bookmarkEnd w:id="6"/>
    </w:p>
    <w:p w14:paraId="73563C4D" w14:textId="77777777" w:rsidR="006562C1" w:rsidRDefault="00CB3D7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73563C4E" w14:textId="77777777" w:rsidR="006562C1" w:rsidRDefault="00CB3D7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73563C4F"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b/>
          <w:bCs/>
          <w:color w:val="000000"/>
          <w:sz w:val="21"/>
        </w:rPr>
        <w:pPrChange w:id="7"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rPr>
          <w:rFonts w:ascii="DejaVu Sans" w:hAnsi="DejaVu Sans" w:cs="DejaVu Sans"/>
          <w:b/>
          <w:bCs/>
          <w:color w:val="000000"/>
          <w:sz w:val="21"/>
        </w:rPr>
        <w:t xml:space="preserve">Maecenas non lorem quis tellus placerat varius. </w:t>
      </w:r>
    </w:p>
    <w:p w14:paraId="73563C50"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i/>
          <w:iCs/>
          <w:color w:val="000000"/>
          <w:sz w:val="21"/>
        </w:rPr>
        <w:pPrChange w:id="8"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rPr>
          <w:rFonts w:ascii="DejaVu Sans" w:hAnsi="DejaVu Sans" w:cs="DejaVu Sans"/>
          <w:i/>
          <w:iCs/>
          <w:color w:val="000000"/>
          <w:sz w:val="21"/>
        </w:rPr>
        <w:t xml:space="preserve">Nulla facilisi. </w:t>
      </w:r>
    </w:p>
    <w:p w14:paraId="73563C51"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color w:val="000000"/>
          <w:sz w:val="21"/>
          <w:u w:val="single"/>
        </w:rPr>
        <w:pPrChange w:id="9"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rPr>
          <w:rFonts w:ascii="DejaVu Sans" w:hAnsi="DejaVu Sans" w:cs="DejaVu Sans"/>
          <w:color w:val="000000"/>
          <w:sz w:val="21"/>
          <w:u w:val="single"/>
        </w:rPr>
        <w:t xml:space="preserve">Aenean congue fringilla justo ut aliquam. </w:t>
      </w:r>
    </w:p>
    <w:p w14:paraId="73563C52"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color w:val="000000"/>
          <w:sz w:val="21"/>
        </w:rPr>
        <w:pPrChange w:id="10"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fldChar w:fldCharType="begin"/>
      </w:r>
      <w:r>
        <w:instrText xml:space="preserve"> HYPERLINK "https://products.office.com/en-us/word" \h </w:instrText>
      </w:r>
      <w:r>
        <w:fldChar w:fldCharType="separate"/>
      </w:r>
      <w:r>
        <w:rPr>
          <w:rStyle w:val="InternetLink"/>
          <w:rFonts w:ascii="DejaVu Sans" w:hAnsi="DejaVu Sans" w:cs="DejaVu Sans"/>
          <w:color w:val="000000"/>
          <w:sz w:val="21"/>
        </w:rPr>
        <w:t xml:space="preserve">Mauris id ex erat. </w:t>
      </w:r>
      <w:r>
        <w:rPr>
          <w:rStyle w:val="InternetLink"/>
          <w:rFonts w:ascii="DejaVu Sans" w:hAnsi="DejaVu Sans" w:cs="DejaVu Sans"/>
          <w:color w:val="000000"/>
          <w:sz w:val="21"/>
        </w:rPr>
        <w:fldChar w:fldCharType="end"/>
      </w:r>
      <w:r>
        <w:rPr>
          <w:rFonts w:ascii="DejaVu Sans" w:hAnsi="DejaVu Sans" w:cs="DejaVu Sans"/>
          <w:color w:val="000000"/>
          <w:sz w:val="21"/>
        </w:rPr>
        <w:t xml:space="preserve">Nunc vulputate neque vitae justo facilisis, non condimentum ante sagittis. </w:t>
      </w:r>
    </w:p>
    <w:p w14:paraId="73563C53"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color w:val="000000"/>
          <w:sz w:val="21"/>
        </w:rPr>
        <w:pPrChange w:id="11"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rPr>
          <w:rFonts w:ascii="DejaVu Sans" w:hAnsi="DejaVu Sans" w:cs="DejaVu Sans"/>
          <w:color w:val="000000"/>
          <w:sz w:val="21"/>
        </w:rPr>
        <w:t xml:space="preserve">Morbi viverra semper lorem nec molestie. </w:t>
      </w:r>
    </w:p>
    <w:p w14:paraId="73563C54" w14:textId="77777777" w:rsidR="006562C1" w:rsidRDefault="00CB3D76">
      <w:pPr>
        <w:pStyle w:val="TextBody"/>
        <w:widowControl/>
        <w:numPr>
          <w:ilvl w:val="0"/>
          <w:numId w:val="5"/>
        </w:numPr>
        <w:pBdr>
          <w:top w:val="nil"/>
          <w:left w:val="nil"/>
          <w:bottom w:val="nil"/>
          <w:right w:val="nil"/>
        </w:pBdr>
        <w:spacing w:after="225"/>
        <w:jc w:val="both"/>
        <w:rPr>
          <w:rFonts w:ascii="DejaVu Sans" w:hAnsi="DejaVu Sans" w:cs="DejaVu Sans"/>
          <w:color w:val="000000"/>
          <w:sz w:val="21"/>
        </w:rPr>
        <w:pPrChange w:id="12" w:author="מחבר אחר" w:date="2020-09-02T14:11:00Z">
          <w:pPr>
            <w:pStyle w:val="TextBody"/>
            <w:widowControl/>
            <w:numPr>
              <w:numId w:val="2"/>
            </w:numPr>
            <w:pBdr>
              <w:top w:val="nil"/>
              <w:left w:val="nil"/>
              <w:bottom w:val="nil"/>
              <w:right w:val="nil"/>
            </w:pBdr>
            <w:tabs>
              <w:tab w:val="num" w:pos="720"/>
            </w:tabs>
            <w:spacing w:after="225"/>
            <w:ind w:left="720" w:hanging="360"/>
            <w:jc w:val="both"/>
          </w:pPr>
        </w:pPrChange>
      </w:pPr>
      <w:r>
        <w:rPr>
          <w:rFonts w:ascii="DejaVu Sans" w:hAnsi="DejaVu Sans" w:cs="DejaVu Sans"/>
          <w:color w:val="000000"/>
          <w:sz w:val="21"/>
        </w:rPr>
        <w:t>Maecenas tincidunt est efficitur ligula euismod, sit amet ornare est vulputate.</w:t>
      </w:r>
    </w:p>
    <w:p w14:paraId="50CF7419" w14:textId="77777777" w:rsidR="005753CD" w:rsidRDefault="00633988">
      <w:pPr>
        <w:pStyle w:val="TextBody"/>
        <w:widowControl/>
        <w:pBdr>
          <w:top w:val="nil"/>
          <w:left w:val="nil"/>
          <w:bottom w:val="nil"/>
          <w:right w:val="nil"/>
        </w:pBdr>
        <w:spacing w:after="225"/>
        <w:jc w:val="both"/>
        <w:rPr>
          <w:ins w:id="13" w:author="מחבר אחר" w:date="2020-09-02T14:11:00Z"/>
        </w:rPr>
      </w:pPr>
      <w:ins w:id="14" w:author="מחבר אחר" w:date="2020-09-02T14:11:00Z">
        <w:r>
          <w:rPr>
            <w:noProof/>
          </w:rPr>
          <w:drawing>
            <wp:inline distT="0" distB="0" distL="0" distR="0" wp14:anchorId="41A5CE01" wp14:editId="10DCDDEC">
              <wp:extent cx="4098290" cy="2059305"/>
              <wp:effectExtent l="0" t="0" r="0" b="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ins>
    </w:p>
    <w:p w14:paraId="73563C55" w14:textId="77777777" w:rsidR="006562C1" w:rsidRDefault="00CB3D76">
      <w:pPr>
        <w:pStyle w:val="TextBody"/>
        <w:widowControl/>
        <w:pBdr>
          <w:top w:val="nil"/>
          <w:left w:val="nil"/>
          <w:bottom w:val="nil"/>
          <w:right w:val="nil"/>
        </w:pBdr>
        <w:spacing w:after="225"/>
        <w:jc w:val="both"/>
        <w:rPr>
          <w:del w:id="15" w:author="מחבר אחר" w:date="2020-09-02T14:11:00Z"/>
        </w:rPr>
      </w:pPr>
      <w:del w:id="16" w:author="מחבר אחר" w:date="2020-09-02T14:11:00Z">
        <w:r>
          <w:rPr>
            <w:noProof/>
          </w:rPr>
          <w:drawing>
            <wp:inline distT="0" distB="0" distL="0" distR="0" wp14:anchorId="73563C90" wp14:editId="73563C91">
              <wp:extent cx="4098290" cy="2059305"/>
              <wp:effectExtent l="0" t="0" r="0" b="0"/>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del>
    </w:p>
    <w:p w14:paraId="73563C56"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7"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8"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9"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A"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B"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C"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D"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5E" w14:textId="77777777" w:rsidR="006562C1" w:rsidRDefault="00CB3D7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3563C5F" w14:textId="77777777" w:rsidR="006562C1" w:rsidRDefault="00CB3D7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3563C60"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61" w14:textId="77777777" w:rsidR="006562C1" w:rsidRDefault="00CB3D76">
      <w:pPr>
        <w:pStyle w:val="1"/>
        <w:numPr>
          <w:ilvl w:val="0"/>
          <w:numId w:val="4"/>
        </w:numPr>
        <w:ind w:left="0"/>
        <w:pPrChange w:id="17" w:author="מחבר אחר" w:date="2020-09-02T14:11:00Z">
          <w:pPr>
            <w:pStyle w:val="1"/>
            <w:numPr>
              <w:numId w:val="1"/>
            </w:numPr>
            <w:ind w:hanging="432"/>
          </w:pPr>
        </w:pPrChange>
      </w:pPr>
      <w:r>
        <w:t>Cras fringilla ipsum magna, in fringilla dui commodo a.</w:t>
      </w:r>
    </w:p>
    <w:p w14:paraId="73563C62"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Change w:id="18" w:author="מחבר אחר" w:date="2020-09-02T14:11:00Z">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PrChange>
      </w:tblPr>
      <w:tblGrid>
        <w:gridCol w:w="719"/>
        <w:gridCol w:w="5670"/>
        <w:gridCol w:w="1559"/>
        <w:gridCol w:w="1700"/>
        <w:tblGridChange w:id="19">
          <w:tblGrid>
            <w:gridCol w:w="719"/>
            <w:gridCol w:w="5670"/>
            <w:gridCol w:w="1559"/>
            <w:gridCol w:w="1700"/>
          </w:tblGrid>
        </w:tblGridChange>
      </w:tblGrid>
      <w:tr w:rsidR="006562C1" w14:paraId="73563C67" w14:textId="77777777">
        <w:trPr>
          <w:trHeight w:val="450"/>
          <w:trPrChange w:id="20" w:author="מחבר אחר" w:date="2020-09-02T14:11:00Z">
            <w:trPr>
              <w:trHeight w:val="450"/>
            </w:trPr>
          </w:trPrChange>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Change w:id="21" w:author="מחבר אחר" w:date="2020-09-02T14:11:00Z">
              <w:tcPr>
                <w:tcW w:w="719" w:type="dxa"/>
                <w:tcBorders>
                  <w:top w:val="single" w:sz="2" w:space="0" w:color="000001"/>
                  <w:left w:val="single" w:sz="2" w:space="0" w:color="000001"/>
                  <w:bottom w:val="single" w:sz="2" w:space="0" w:color="000001"/>
                  <w:right w:val="nil"/>
                </w:tcBorders>
                <w:shd w:val="clear" w:color="auto" w:fill="FFFFFF"/>
                <w:tcMar>
                  <w:left w:w="51" w:type="dxa"/>
                </w:tcMar>
              </w:tcPr>
            </w:tcPrChange>
          </w:tcPr>
          <w:p w14:paraId="73563C63" w14:textId="77777777" w:rsidR="006562C1" w:rsidRDefault="006562C1">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Change w:id="22" w:author="מחבר אחר" w:date="2020-09-02T14:11:00Z">
              <w:tcPr>
                <w:tcW w:w="5670" w:type="dxa"/>
                <w:tcBorders>
                  <w:top w:val="single" w:sz="2" w:space="0" w:color="000001"/>
                  <w:left w:val="single" w:sz="2" w:space="0" w:color="000001"/>
                  <w:bottom w:val="single" w:sz="2" w:space="0" w:color="000001"/>
                  <w:right w:val="nil"/>
                </w:tcBorders>
                <w:shd w:val="clear" w:color="auto" w:fill="FFFFFF"/>
                <w:tcMar>
                  <w:left w:w="51" w:type="dxa"/>
                </w:tcMar>
              </w:tcPr>
            </w:tcPrChange>
          </w:tcPr>
          <w:p w14:paraId="73563C64" w14:textId="77777777" w:rsidR="006562C1" w:rsidRDefault="00CB3D7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Change w:id="23" w:author="מחבר אחר" w:date="2020-09-02T14:11:00Z">
              <w:tcPr>
                <w:tcW w:w="1559" w:type="dxa"/>
                <w:tcBorders>
                  <w:top w:val="single" w:sz="2" w:space="0" w:color="000001"/>
                  <w:left w:val="single" w:sz="2" w:space="0" w:color="000001"/>
                  <w:bottom w:val="single" w:sz="2" w:space="0" w:color="000001"/>
                  <w:right w:val="nil"/>
                </w:tcBorders>
                <w:shd w:val="clear" w:color="auto" w:fill="FFFFFF"/>
                <w:tcMar>
                  <w:left w:w="51" w:type="dxa"/>
                </w:tcMar>
              </w:tcPr>
            </w:tcPrChange>
          </w:tcPr>
          <w:p w14:paraId="73563C65" w14:textId="77777777" w:rsidR="006562C1" w:rsidRDefault="00CB3D7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Change w:id="24" w:author="מחבר אחר" w:date="2020-09-02T14:11:00Z">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tcPrChange>
          </w:tcPr>
          <w:p w14:paraId="73563C66" w14:textId="77777777" w:rsidR="006562C1" w:rsidRDefault="00CB3D76">
            <w:pPr>
              <w:pStyle w:val="TableContents"/>
              <w:rPr>
                <w:rFonts w:ascii="DejaVu Sans" w:hAnsi="DejaVu Sans" w:cs="DejaVu Sans"/>
                <w:sz w:val="21"/>
              </w:rPr>
            </w:pPr>
            <w:r>
              <w:rPr>
                <w:rFonts w:ascii="DejaVu Sans" w:hAnsi="DejaVu Sans" w:cs="DejaVu Sans"/>
                <w:sz w:val="21"/>
              </w:rPr>
              <w:t>Lorem ipsum</w:t>
            </w:r>
          </w:p>
        </w:tc>
      </w:tr>
      <w:tr w:rsidR="006562C1" w14:paraId="73563C6C" w14:textId="77777777">
        <w:tc>
          <w:tcPr>
            <w:tcW w:w="719" w:type="dxa"/>
            <w:tcBorders>
              <w:top w:val="nil"/>
              <w:left w:val="single" w:sz="2" w:space="0" w:color="000001"/>
              <w:bottom w:val="single" w:sz="2" w:space="0" w:color="000001"/>
              <w:right w:val="nil"/>
            </w:tcBorders>
            <w:shd w:val="clear" w:color="auto" w:fill="FFFFFF"/>
            <w:tcMar>
              <w:left w:w="51" w:type="dxa"/>
            </w:tcMar>
            <w:tcPrChange w:id="25" w:author="מחבר אחר" w:date="2020-09-02T14:11:00Z">
              <w:tcPr>
                <w:tcW w:w="719" w:type="dxa"/>
                <w:tcBorders>
                  <w:top w:val="nil"/>
                  <w:left w:val="single" w:sz="2" w:space="0" w:color="000001"/>
                  <w:bottom w:val="single" w:sz="2" w:space="0" w:color="000001"/>
                  <w:right w:val="nil"/>
                </w:tcBorders>
                <w:shd w:val="clear" w:color="auto" w:fill="FFFFFF"/>
                <w:tcMar>
                  <w:left w:w="51" w:type="dxa"/>
                </w:tcMar>
              </w:tcPr>
            </w:tcPrChange>
          </w:tcPr>
          <w:p w14:paraId="73563C68" w14:textId="77777777" w:rsidR="006562C1" w:rsidRDefault="00CB3D7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Change w:id="26" w:author="מחבר אחר" w:date="2020-09-02T14:11:00Z">
              <w:tcPr>
                <w:tcW w:w="5670" w:type="dxa"/>
                <w:tcBorders>
                  <w:top w:val="nil"/>
                  <w:left w:val="single" w:sz="2" w:space="0" w:color="000001"/>
                  <w:bottom w:val="single" w:sz="2" w:space="0" w:color="000001"/>
                  <w:right w:val="nil"/>
                </w:tcBorders>
                <w:shd w:val="clear" w:color="auto" w:fill="FFFFFF"/>
                <w:tcMar>
                  <w:left w:w="51" w:type="dxa"/>
                </w:tcMar>
              </w:tcPr>
            </w:tcPrChange>
          </w:tcPr>
          <w:p w14:paraId="73563C69" w14:textId="77777777" w:rsidR="006562C1" w:rsidRDefault="00CB3D7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Change w:id="27" w:author="מחבר אחר" w:date="2020-09-02T14:11:00Z">
              <w:tcPr>
                <w:tcW w:w="1559" w:type="dxa"/>
                <w:tcBorders>
                  <w:top w:val="nil"/>
                  <w:left w:val="single" w:sz="2" w:space="0" w:color="000001"/>
                  <w:bottom w:val="single" w:sz="2" w:space="0" w:color="000001"/>
                  <w:right w:val="nil"/>
                </w:tcBorders>
                <w:shd w:val="clear" w:color="auto" w:fill="FFFFFF"/>
                <w:tcMar>
                  <w:left w:w="51" w:type="dxa"/>
                </w:tcMar>
              </w:tcPr>
            </w:tcPrChange>
          </w:tcPr>
          <w:p w14:paraId="73563C6A" w14:textId="77777777" w:rsidR="006562C1" w:rsidRDefault="00CB3D7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Change w:id="28" w:author="מחבר אחר" w:date="2020-09-02T14:11:00Z">
              <w:tcPr>
                <w:tcW w:w="1700" w:type="dxa"/>
                <w:tcBorders>
                  <w:top w:val="nil"/>
                  <w:left w:val="single" w:sz="2" w:space="0" w:color="000001"/>
                  <w:bottom w:val="single" w:sz="2" w:space="0" w:color="000001"/>
                  <w:right w:val="single" w:sz="2" w:space="0" w:color="000001"/>
                </w:tcBorders>
                <w:shd w:val="clear" w:color="auto" w:fill="FFFFFF"/>
                <w:tcMar>
                  <w:left w:w="51" w:type="dxa"/>
                </w:tcMar>
              </w:tcPr>
            </w:tcPrChange>
          </w:tcPr>
          <w:p w14:paraId="73563C6B" w14:textId="77777777" w:rsidR="006562C1" w:rsidRDefault="006562C1">
            <w:pPr>
              <w:pStyle w:val="TableContents"/>
              <w:rPr>
                <w:rFonts w:ascii="DejaVu Sans" w:hAnsi="DejaVu Sans" w:cs="DejaVu Sans"/>
                <w:sz w:val="21"/>
              </w:rPr>
            </w:pPr>
          </w:p>
        </w:tc>
      </w:tr>
      <w:tr w:rsidR="006562C1" w14:paraId="73563C71" w14:textId="77777777">
        <w:tc>
          <w:tcPr>
            <w:tcW w:w="719" w:type="dxa"/>
            <w:tcBorders>
              <w:top w:val="nil"/>
              <w:left w:val="single" w:sz="2" w:space="0" w:color="000001"/>
              <w:bottom w:val="single" w:sz="2" w:space="0" w:color="000001"/>
              <w:right w:val="nil"/>
            </w:tcBorders>
            <w:shd w:val="clear" w:color="auto" w:fill="FFFFFF"/>
            <w:tcMar>
              <w:left w:w="51" w:type="dxa"/>
            </w:tcMar>
            <w:tcPrChange w:id="29" w:author="מחבר אחר" w:date="2020-09-02T14:11:00Z">
              <w:tcPr>
                <w:tcW w:w="719" w:type="dxa"/>
                <w:tcBorders>
                  <w:top w:val="nil"/>
                  <w:left w:val="single" w:sz="2" w:space="0" w:color="000001"/>
                  <w:bottom w:val="single" w:sz="2" w:space="0" w:color="000001"/>
                  <w:right w:val="nil"/>
                </w:tcBorders>
                <w:shd w:val="clear" w:color="auto" w:fill="FFFFFF"/>
                <w:tcMar>
                  <w:left w:w="51" w:type="dxa"/>
                </w:tcMar>
              </w:tcPr>
            </w:tcPrChange>
          </w:tcPr>
          <w:p w14:paraId="73563C6D" w14:textId="77777777" w:rsidR="006562C1" w:rsidRDefault="00CB3D7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Change w:id="30" w:author="מחבר אחר" w:date="2020-09-02T14:11:00Z">
              <w:tcPr>
                <w:tcW w:w="5670" w:type="dxa"/>
                <w:tcBorders>
                  <w:top w:val="nil"/>
                  <w:left w:val="single" w:sz="2" w:space="0" w:color="000001"/>
                  <w:bottom w:val="single" w:sz="2" w:space="0" w:color="000001"/>
                  <w:right w:val="nil"/>
                </w:tcBorders>
                <w:shd w:val="clear" w:color="auto" w:fill="FFFFFF"/>
                <w:tcMar>
                  <w:left w:w="51" w:type="dxa"/>
                </w:tcMar>
              </w:tcPr>
            </w:tcPrChange>
          </w:tcPr>
          <w:p w14:paraId="73563C6E" w14:textId="77777777" w:rsidR="006562C1" w:rsidRDefault="00CB3D7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Change w:id="31" w:author="מחבר אחר" w:date="2020-09-02T14:11:00Z">
              <w:tcPr>
                <w:tcW w:w="1559" w:type="dxa"/>
                <w:tcBorders>
                  <w:top w:val="nil"/>
                  <w:left w:val="single" w:sz="2" w:space="0" w:color="000001"/>
                  <w:bottom w:val="single" w:sz="2" w:space="0" w:color="000001"/>
                  <w:right w:val="nil"/>
                </w:tcBorders>
                <w:shd w:val="clear" w:color="auto" w:fill="FFFFFF"/>
                <w:tcMar>
                  <w:left w:w="51" w:type="dxa"/>
                </w:tcMar>
              </w:tcPr>
            </w:tcPrChange>
          </w:tcPr>
          <w:p w14:paraId="73563C6F" w14:textId="77777777" w:rsidR="006562C1" w:rsidRDefault="00CB3D7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Change w:id="32" w:author="מחבר אחר" w:date="2020-09-02T14:11:00Z">
              <w:tcPr>
                <w:tcW w:w="1700" w:type="dxa"/>
                <w:tcBorders>
                  <w:top w:val="nil"/>
                  <w:left w:val="single" w:sz="2" w:space="0" w:color="000001"/>
                  <w:bottom w:val="single" w:sz="2" w:space="0" w:color="000001"/>
                  <w:right w:val="single" w:sz="2" w:space="0" w:color="000001"/>
                </w:tcBorders>
                <w:shd w:val="clear" w:color="auto" w:fill="FFFFFF"/>
                <w:tcMar>
                  <w:left w:w="51" w:type="dxa"/>
                </w:tcMar>
              </w:tcPr>
            </w:tcPrChange>
          </w:tcPr>
          <w:p w14:paraId="73563C70" w14:textId="77777777" w:rsidR="006562C1" w:rsidRDefault="006562C1">
            <w:pPr>
              <w:pStyle w:val="TableContents"/>
              <w:rPr>
                <w:rFonts w:ascii="DejaVu Sans" w:hAnsi="DejaVu Sans" w:cs="DejaVu Sans"/>
                <w:sz w:val="21"/>
              </w:rPr>
            </w:pPr>
          </w:p>
        </w:tc>
      </w:tr>
      <w:tr w:rsidR="006562C1" w14:paraId="73563C76" w14:textId="77777777">
        <w:tc>
          <w:tcPr>
            <w:tcW w:w="719" w:type="dxa"/>
            <w:tcBorders>
              <w:top w:val="nil"/>
              <w:left w:val="single" w:sz="2" w:space="0" w:color="000001"/>
              <w:bottom w:val="single" w:sz="2" w:space="0" w:color="000001"/>
              <w:right w:val="nil"/>
            </w:tcBorders>
            <w:shd w:val="clear" w:color="auto" w:fill="FFFFFF"/>
            <w:tcMar>
              <w:left w:w="51" w:type="dxa"/>
            </w:tcMar>
            <w:tcPrChange w:id="33" w:author="מחבר אחר" w:date="2020-09-02T14:11:00Z">
              <w:tcPr>
                <w:tcW w:w="719" w:type="dxa"/>
                <w:tcBorders>
                  <w:top w:val="nil"/>
                  <w:left w:val="single" w:sz="2" w:space="0" w:color="000001"/>
                  <w:bottom w:val="single" w:sz="2" w:space="0" w:color="000001"/>
                  <w:right w:val="nil"/>
                </w:tcBorders>
                <w:shd w:val="clear" w:color="auto" w:fill="FFFFFF"/>
                <w:tcMar>
                  <w:left w:w="51" w:type="dxa"/>
                </w:tcMar>
              </w:tcPr>
            </w:tcPrChange>
          </w:tcPr>
          <w:p w14:paraId="73563C72" w14:textId="77777777" w:rsidR="006562C1" w:rsidRDefault="00CB3D7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Change w:id="34" w:author="מחבר אחר" w:date="2020-09-02T14:11:00Z">
              <w:tcPr>
                <w:tcW w:w="5670" w:type="dxa"/>
                <w:tcBorders>
                  <w:top w:val="nil"/>
                  <w:left w:val="single" w:sz="2" w:space="0" w:color="000001"/>
                  <w:bottom w:val="single" w:sz="2" w:space="0" w:color="000001"/>
                  <w:right w:val="nil"/>
                </w:tcBorders>
                <w:shd w:val="clear" w:color="auto" w:fill="FFFFFF"/>
                <w:tcMar>
                  <w:left w:w="51" w:type="dxa"/>
                </w:tcMar>
              </w:tcPr>
            </w:tcPrChange>
          </w:tcPr>
          <w:p w14:paraId="73563C73" w14:textId="77777777" w:rsidR="006562C1" w:rsidRDefault="00CB3D7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Change w:id="35" w:author="מחבר אחר" w:date="2020-09-02T14:11:00Z">
              <w:tcPr>
                <w:tcW w:w="1559" w:type="dxa"/>
                <w:tcBorders>
                  <w:top w:val="nil"/>
                  <w:left w:val="single" w:sz="2" w:space="0" w:color="000001"/>
                  <w:bottom w:val="single" w:sz="2" w:space="0" w:color="000001"/>
                  <w:right w:val="nil"/>
                </w:tcBorders>
                <w:shd w:val="clear" w:color="auto" w:fill="FFFFFF"/>
                <w:tcMar>
                  <w:left w:w="51" w:type="dxa"/>
                </w:tcMar>
              </w:tcPr>
            </w:tcPrChange>
          </w:tcPr>
          <w:p w14:paraId="73563C74" w14:textId="77777777" w:rsidR="006562C1" w:rsidRDefault="00CB3D7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Change w:id="36" w:author="מחבר אחר" w:date="2020-09-02T14:11:00Z">
              <w:tcPr>
                <w:tcW w:w="1700" w:type="dxa"/>
                <w:tcBorders>
                  <w:top w:val="nil"/>
                  <w:left w:val="single" w:sz="2" w:space="0" w:color="000001"/>
                  <w:bottom w:val="single" w:sz="2" w:space="0" w:color="000001"/>
                  <w:right w:val="single" w:sz="2" w:space="0" w:color="000001"/>
                </w:tcBorders>
                <w:shd w:val="clear" w:color="auto" w:fill="FFFFFF"/>
                <w:tcMar>
                  <w:left w:w="51" w:type="dxa"/>
                </w:tcMar>
              </w:tcPr>
            </w:tcPrChange>
          </w:tcPr>
          <w:p w14:paraId="73563C75" w14:textId="77777777" w:rsidR="006562C1" w:rsidRDefault="006562C1">
            <w:pPr>
              <w:pStyle w:val="TableContents"/>
              <w:rPr>
                <w:rFonts w:ascii="DejaVu Sans" w:hAnsi="DejaVu Sans" w:cs="DejaVu Sans"/>
                <w:sz w:val="21"/>
              </w:rPr>
            </w:pPr>
          </w:p>
        </w:tc>
      </w:tr>
      <w:tr w:rsidR="006562C1" w14:paraId="73563C7B" w14:textId="77777777">
        <w:tc>
          <w:tcPr>
            <w:tcW w:w="719" w:type="dxa"/>
            <w:tcBorders>
              <w:top w:val="nil"/>
              <w:left w:val="single" w:sz="2" w:space="0" w:color="000001"/>
              <w:bottom w:val="single" w:sz="2" w:space="0" w:color="000001"/>
              <w:right w:val="nil"/>
            </w:tcBorders>
            <w:shd w:val="clear" w:color="auto" w:fill="FFFFFF"/>
            <w:tcMar>
              <w:left w:w="51" w:type="dxa"/>
            </w:tcMar>
            <w:tcPrChange w:id="37" w:author="מחבר אחר" w:date="2020-09-02T14:11:00Z">
              <w:tcPr>
                <w:tcW w:w="719" w:type="dxa"/>
                <w:tcBorders>
                  <w:top w:val="nil"/>
                  <w:left w:val="single" w:sz="2" w:space="0" w:color="000001"/>
                  <w:bottom w:val="single" w:sz="2" w:space="0" w:color="000001"/>
                  <w:right w:val="nil"/>
                </w:tcBorders>
                <w:shd w:val="clear" w:color="auto" w:fill="FFFFFF"/>
                <w:tcMar>
                  <w:left w:w="51" w:type="dxa"/>
                </w:tcMar>
              </w:tcPr>
            </w:tcPrChange>
          </w:tcPr>
          <w:p w14:paraId="73563C77" w14:textId="77777777" w:rsidR="006562C1" w:rsidRDefault="00CB3D7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Change w:id="38" w:author="מחבר אחר" w:date="2020-09-02T14:11:00Z">
              <w:tcPr>
                <w:tcW w:w="5670" w:type="dxa"/>
                <w:tcBorders>
                  <w:top w:val="nil"/>
                  <w:left w:val="single" w:sz="2" w:space="0" w:color="000001"/>
                  <w:bottom w:val="single" w:sz="2" w:space="0" w:color="000001"/>
                  <w:right w:val="nil"/>
                </w:tcBorders>
                <w:shd w:val="clear" w:color="auto" w:fill="FFFFFF"/>
                <w:tcMar>
                  <w:left w:w="51" w:type="dxa"/>
                </w:tcMar>
              </w:tcPr>
            </w:tcPrChange>
          </w:tcPr>
          <w:p w14:paraId="73563C78" w14:textId="77777777" w:rsidR="006562C1" w:rsidRDefault="00CB3D7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Change w:id="39" w:author="מחבר אחר" w:date="2020-09-02T14:11:00Z">
              <w:tcPr>
                <w:tcW w:w="1559" w:type="dxa"/>
                <w:tcBorders>
                  <w:top w:val="nil"/>
                  <w:left w:val="single" w:sz="2" w:space="0" w:color="000001"/>
                  <w:bottom w:val="single" w:sz="2" w:space="0" w:color="000001"/>
                  <w:right w:val="nil"/>
                </w:tcBorders>
                <w:shd w:val="clear" w:color="auto" w:fill="FFFFFF"/>
                <w:tcMar>
                  <w:left w:w="51" w:type="dxa"/>
                </w:tcMar>
              </w:tcPr>
            </w:tcPrChange>
          </w:tcPr>
          <w:p w14:paraId="73563C79" w14:textId="77777777" w:rsidR="006562C1" w:rsidRDefault="00CB3D7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Change w:id="40" w:author="מחבר אחר" w:date="2020-09-02T14:11:00Z">
              <w:tcPr>
                <w:tcW w:w="1700" w:type="dxa"/>
                <w:tcBorders>
                  <w:top w:val="nil"/>
                  <w:left w:val="single" w:sz="2" w:space="0" w:color="000001"/>
                  <w:bottom w:val="single" w:sz="2" w:space="0" w:color="000001"/>
                  <w:right w:val="single" w:sz="2" w:space="0" w:color="000001"/>
                </w:tcBorders>
                <w:shd w:val="clear" w:color="auto" w:fill="FFFFFF"/>
                <w:tcMar>
                  <w:left w:w="51" w:type="dxa"/>
                </w:tcMar>
              </w:tcPr>
            </w:tcPrChange>
          </w:tcPr>
          <w:p w14:paraId="73563C7A" w14:textId="77777777" w:rsidR="006562C1" w:rsidRDefault="006562C1">
            <w:pPr>
              <w:pStyle w:val="TableContents"/>
              <w:rPr>
                <w:rFonts w:ascii="DejaVu Sans" w:hAnsi="DejaVu Sans" w:cs="DejaVu Sans"/>
                <w:sz w:val="21"/>
              </w:rPr>
            </w:pPr>
          </w:p>
        </w:tc>
      </w:tr>
      <w:tr w:rsidR="006562C1" w14:paraId="73563C80" w14:textId="77777777">
        <w:tc>
          <w:tcPr>
            <w:tcW w:w="719" w:type="dxa"/>
            <w:tcBorders>
              <w:top w:val="nil"/>
              <w:left w:val="single" w:sz="2" w:space="0" w:color="000001"/>
              <w:bottom w:val="single" w:sz="2" w:space="0" w:color="000001"/>
              <w:right w:val="nil"/>
            </w:tcBorders>
            <w:shd w:val="clear" w:color="auto" w:fill="FFFFFF"/>
            <w:tcMar>
              <w:left w:w="51" w:type="dxa"/>
            </w:tcMar>
            <w:tcPrChange w:id="41" w:author="מחבר אחר" w:date="2020-09-02T14:11:00Z">
              <w:tcPr>
                <w:tcW w:w="719" w:type="dxa"/>
                <w:tcBorders>
                  <w:top w:val="nil"/>
                  <w:left w:val="single" w:sz="2" w:space="0" w:color="000001"/>
                  <w:bottom w:val="single" w:sz="2" w:space="0" w:color="000001"/>
                  <w:right w:val="nil"/>
                </w:tcBorders>
                <w:shd w:val="clear" w:color="auto" w:fill="FFFFFF"/>
                <w:tcMar>
                  <w:left w:w="51" w:type="dxa"/>
                </w:tcMar>
              </w:tcPr>
            </w:tcPrChange>
          </w:tcPr>
          <w:p w14:paraId="73563C7C" w14:textId="77777777" w:rsidR="006562C1" w:rsidRDefault="00CB3D7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Change w:id="42" w:author="מחבר אחר" w:date="2020-09-02T14:11:00Z">
              <w:tcPr>
                <w:tcW w:w="5670" w:type="dxa"/>
                <w:tcBorders>
                  <w:top w:val="nil"/>
                  <w:left w:val="single" w:sz="2" w:space="0" w:color="000001"/>
                  <w:bottom w:val="single" w:sz="2" w:space="0" w:color="000001"/>
                  <w:right w:val="nil"/>
                </w:tcBorders>
                <w:shd w:val="clear" w:color="auto" w:fill="FFFFFF"/>
                <w:tcMar>
                  <w:left w:w="51" w:type="dxa"/>
                </w:tcMar>
              </w:tcPr>
            </w:tcPrChange>
          </w:tcPr>
          <w:p w14:paraId="73563C7D" w14:textId="77777777" w:rsidR="006562C1" w:rsidRDefault="00CB3D7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Change w:id="43" w:author="מחבר אחר" w:date="2020-09-02T14:11:00Z">
              <w:tcPr>
                <w:tcW w:w="1559" w:type="dxa"/>
                <w:tcBorders>
                  <w:top w:val="nil"/>
                  <w:left w:val="single" w:sz="2" w:space="0" w:color="000001"/>
                  <w:bottom w:val="single" w:sz="2" w:space="0" w:color="000001"/>
                  <w:right w:val="nil"/>
                </w:tcBorders>
                <w:shd w:val="clear" w:color="auto" w:fill="FFFFFF"/>
                <w:tcMar>
                  <w:left w:w="51" w:type="dxa"/>
                </w:tcMar>
              </w:tcPr>
            </w:tcPrChange>
          </w:tcPr>
          <w:p w14:paraId="73563C7E" w14:textId="77777777" w:rsidR="006562C1" w:rsidRDefault="00CB3D7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Change w:id="44" w:author="מחבר אחר" w:date="2020-09-02T14:11:00Z">
              <w:tcPr>
                <w:tcW w:w="1700" w:type="dxa"/>
                <w:tcBorders>
                  <w:top w:val="nil"/>
                  <w:left w:val="single" w:sz="2" w:space="0" w:color="000001"/>
                  <w:bottom w:val="single" w:sz="2" w:space="0" w:color="000001"/>
                  <w:right w:val="single" w:sz="2" w:space="0" w:color="000001"/>
                </w:tcBorders>
                <w:shd w:val="clear" w:color="auto" w:fill="FFFFFF"/>
                <w:tcMar>
                  <w:left w:w="51" w:type="dxa"/>
                </w:tcMar>
              </w:tcPr>
            </w:tcPrChange>
          </w:tcPr>
          <w:p w14:paraId="73563C7F" w14:textId="77777777" w:rsidR="006562C1" w:rsidRDefault="006562C1">
            <w:pPr>
              <w:pStyle w:val="TableContents"/>
              <w:rPr>
                <w:rFonts w:ascii="DejaVu Sans" w:hAnsi="DejaVu Sans" w:cs="DejaVu Sans"/>
                <w:sz w:val="21"/>
              </w:rPr>
            </w:pPr>
          </w:p>
        </w:tc>
      </w:tr>
    </w:tbl>
    <w:p w14:paraId="73563C81"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82" w14:textId="77777777" w:rsidR="006562C1" w:rsidRDefault="00CB3D7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3563C83"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84"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85" w14:textId="77777777" w:rsidR="006562C1" w:rsidRDefault="00CB3D76">
      <w:pPr>
        <w:pStyle w:val="1"/>
        <w:numPr>
          <w:ilvl w:val="0"/>
          <w:numId w:val="4"/>
        </w:numPr>
        <w:pPrChange w:id="45" w:author="מחבר אחר" w:date="2020-09-02T14:11:00Z">
          <w:pPr>
            <w:pStyle w:val="1"/>
            <w:numPr>
              <w:numId w:val="1"/>
            </w:numPr>
            <w:ind w:left="792" w:hanging="432"/>
          </w:pPr>
        </w:pPrChange>
      </w:pPr>
      <w:r>
        <w:t xml:space="preserve">Lorem ipsum dolor sit amet, consectetur adipiscing elit. </w:t>
      </w:r>
    </w:p>
    <w:p w14:paraId="73563C86" w14:textId="77777777" w:rsidR="006562C1" w:rsidRDefault="006562C1">
      <w:pPr>
        <w:pStyle w:val="TextBody"/>
        <w:widowControl/>
        <w:pBdr>
          <w:top w:val="nil"/>
          <w:left w:val="nil"/>
          <w:bottom w:val="nil"/>
          <w:right w:val="nil"/>
        </w:pBdr>
        <w:spacing w:after="225"/>
        <w:jc w:val="both"/>
        <w:rPr>
          <w:rFonts w:ascii="Open Sans;Arial" w:hAnsi="Open Sans;Arial" w:cs="Open Sans;Arial"/>
          <w:color w:val="000000"/>
          <w:sz w:val="21"/>
        </w:rPr>
      </w:pPr>
    </w:p>
    <w:p w14:paraId="73563C87" w14:textId="77777777" w:rsidR="006562C1" w:rsidRDefault="00CB3D7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73563C88" w14:textId="77777777" w:rsidR="006562C1" w:rsidRDefault="00CB3D76">
      <w:pPr>
        <w:pStyle w:val="2"/>
        <w:numPr>
          <w:ilvl w:val="1"/>
          <w:numId w:val="4"/>
        </w:numPr>
        <w:pPrChange w:id="46" w:author="מחבר אחר" w:date="2020-09-02T14:11:00Z">
          <w:pPr>
            <w:pStyle w:val="2"/>
            <w:numPr>
              <w:ilvl w:val="1"/>
              <w:numId w:val="1"/>
            </w:numPr>
            <w:ind w:left="936" w:hanging="576"/>
          </w:pPr>
        </w:pPrChange>
      </w:pPr>
      <w:r>
        <w:t xml:space="preserve">Maecenas mauris lectus, lobortis et purus mattis, blandit dictum tellus. </w:t>
      </w:r>
    </w:p>
    <w:p w14:paraId="73563C89" w14:textId="77777777" w:rsidR="006562C1" w:rsidRDefault="00CB3D7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3563C8A" w14:textId="77777777" w:rsidR="006562C1" w:rsidRDefault="00CB3D7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3563C8B" w14:textId="77777777" w:rsidR="006562C1" w:rsidRDefault="00CB3D76">
      <w:pPr>
        <w:pStyle w:val="2"/>
        <w:numPr>
          <w:ilvl w:val="1"/>
          <w:numId w:val="4"/>
        </w:numPr>
        <w:pPrChange w:id="47" w:author="מחבר אחר" w:date="2020-09-02T14:11:00Z">
          <w:pPr>
            <w:pStyle w:val="2"/>
            <w:numPr>
              <w:ilvl w:val="1"/>
              <w:numId w:val="1"/>
            </w:numPr>
            <w:ind w:left="936" w:hanging="576"/>
          </w:pPr>
        </w:pPrChange>
      </w:pPr>
      <w:r>
        <w:t xml:space="preserve">In eleifend velit vitae libero sollicitudin euismod. </w:t>
      </w:r>
    </w:p>
    <w:p w14:paraId="73563C8C" w14:textId="77777777" w:rsidR="006562C1" w:rsidRDefault="00CB3D7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3563C8D" w14:textId="77777777" w:rsidR="006562C1" w:rsidRDefault="00CB3D7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w:t>
      </w:r>
      <w:r>
        <w:rPr>
          <w:rFonts w:ascii="Open Sans;Arial" w:hAnsi="Open Sans;Arial" w:cs="Open Sans;Arial"/>
          <w:color w:val="000000"/>
          <w:sz w:val="21"/>
        </w:rPr>
        <w:lastRenderedPageBreak/>
        <w:t>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3563C8E" w14:textId="77777777" w:rsidR="006562C1" w:rsidRDefault="006562C1">
      <w:pPr>
        <w:pStyle w:val="TextBody"/>
        <w:widowControl/>
        <w:pBdr>
          <w:top w:val="nil"/>
          <w:left w:val="nil"/>
          <w:bottom w:val="nil"/>
          <w:right w:val="nil"/>
        </w:pBdr>
        <w:spacing w:after="225"/>
        <w:jc w:val="both"/>
        <w:rPr>
          <w:rFonts w:ascii="DejaVu Sans" w:hAnsi="DejaVu Sans" w:cs="DejaVu Sans"/>
          <w:color w:val="000000"/>
          <w:sz w:val="21"/>
        </w:rPr>
      </w:pPr>
    </w:p>
    <w:p w14:paraId="73563C8F" w14:textId="77777777" w:rsidR="006562C1" w:rsidRDefault="00CB3D76">
      <w:r>
        <w:rPr>
          <w:noProof/>
        </w:rPr>
        <w:drawing>
          <wp:anchor distT="0" distB="0" distL="0" distR="0" simplePos="0" relativeHeight="251658240" behindDoc="0" locked="0" layoutInCell="1" allowOverlap="1" wp14:anchorId="73563C92" wp14:editId="73563C93">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6562C1">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05C3"/>
    <w:multiLevelType w:val="multilevel"/>
    <w:tmpl w:val="6C765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3A7A67"/>
    <w:multiLevelType w:val="multilevel"/>
    <w:tmpl w:val="3FCCE0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BBB5587"/>
    <w:multiLevelType w:val="multilevel"/>
    <w:tmpl w:val="C14E806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15:restartNumberingAfterBreak="0">
    <w:nsid w:val="4E537947"/>
    <w:multiLevelType w:val="multilevel"/>
    <w:tmpl w:val="F0243D0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63905F74"/>
    <w:multiLevelType w:val="multilevel"/>
    <w:tmpl w:val="739EE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CA440C"/>
    <w:multiLevelType w:val="multilevel"/>
    <w:tmpl w:val="854634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562C1"/>
    <w:rsid w:val="00314236"/>
    <w:rsid w:val="005753CD"/>
    <w:rsid w:val="00633988"/>
    <w:rsid w:val="006562C1"/>
    <w:rsid w:val="00B56DF3"/>
    <w:rsid w:val="00CB3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3C49"/>
  <w15:docId w15:val="{4710D5B0-DA6D-4A68-BFDF-64BA47BA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a7">
    <w:name w:val="Revision"/>
    <w:hidden/>
    <w:uiPriority w:val="99"/>
    <w:semiHidden/>
    <w:rsid w:val="00314236"/>
    <w:rPr>
      <w:rFonts w:ascii="Liberation Serif;Times New Roma" w:hAnsi="Liberation Serif;Times New Roma" w:cs="Mangal"/>
      <w:color w:val="00000A"/>
      <w:szCs w:val="21"/>
    </w:rPr>
  </w:style>
  <w:style w:type="paragraph" w:styleId="a8">
    <w:name w:val="Balloon Text"/>
    <w:basedOn w:val="a"/>
    <w:link w:val="a9"/>
    <w:uiPriority w:val="99"/>
    <w:semiHidden/>
    <w:unhideWhenUsed/>
    <w:rsid w:val="00314236"/>
    <w:rPr>
      <w:rFonts w:ascii="Tahoma" w:hAnsi="Tahoma" w:cs="Mangal"/>
      <w:sz w:val="18"/>
      <w:szCs w:val="16"/>
    </w:rPr>
  </w:style>
  <w:style w:type="character" w:customStyle="1" w:styleId="a9">
    <w:name w:val="טקסט בלונים תו"/>
    <w:basedOn w:val="a0"/>
    <w:link w:val="a8"/>
    <w:uiPriority w:val="99"/>
    <w:semiHidden/>
    <w:rsid w:val="00314236"/>
    <w:rPr>
      <w:rFonts w:ascii="Tahoma" w:hAnsi="Tahoma"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he-IL"/>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157B-49F2-AFC4-3EBA19DB87E7}"/>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157B-49F2-AFC4-3EBA19DB87E7}"/>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157B-49F2-AFC4-3EBA19DB87E7}"/>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he-IL"/>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E22D-497B-8296-C6248F47EDCD}"/>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E22D-497B-8296-C6248F47EDCD}"/>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E22D-497B-8296-C6248F47EDCD}"/>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991947</TotalTime>
  <Pages>5</Pages>
  <Words>1053</Words>
  <Characters>5270</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Barak Steindl</cp:lastModifiedBy>
  <cp:revision>3</cp:revision>
  <dcterms:created xsi:type="dcterms:W3CDTF">2017-08-02T11:09:00Z</dcterms:created>
  <dcterms:modified xsi:type="dcterms:W3CDTF">2020-09-02T11:54:00Z</dcterms:modified>
  <dc:language>en-US</dc:language>
</cp:coreProperties>
</file>